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Writing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1</w:t>
      </w:r>
    </w:p>
    <w:p>
      <w:pPr/>
      <w:r>
        <w:rPr>
          <w:rFonts w:hint="eastAsia"/>
        </w:rPr>
        <w:t>This</w:t>
      </w:r>
      <w:r>
        <w:t xml:space="preserve"> pie chart illustrates the </w:t>
      </w:r>
      <w:del w:id="0" w:author="柳晴蔚" w:date="2020-05-24T12:06:06Z">
        <w:r>
          <w:rPr/>
          <w:delText>inf</w:delText>
        </w:r>
      </w:del>
      <w:del w:id="1" w:author="柳晴蔚" w:date="2020-05-24T12:06:05Z">
        <w:r>
          <w:rPr/>
          <w:delText>lu</w:delText>
        </w:r>
      </w:del>
      <w:del w:id="2" w:author="柳晴蔚" w:date="2020-05-24T12:06:04Z">
        <w:r>
          <w:rPr/>
          <w:delText>en</w:delText>
        </w:r>
      </w:del>
      <w:del w:id="3" w:author="柳晴蔚" w:date="2020-05-24T12:06:04Z">
        <w:r>
          <w:rPr>
            <w:lang w:val="en-US"/>
          </w:rPr>
          <w:delText>c</w:delText>
        </w:r>
      </w:del>
      <w:del w:id="4" w:author="柳晴蔚" w:date="2020-05-24T12:06:03Z">
        <w:r>
          <w:rPr>
            <w:lang w:val="en-US"/>
          </w:rPr>
          <w:delText>e</w:delText>
        </w:r>
      </w:del>
      <w:del w:id="5" w:author="柳晴蔚" w:date="2020-05-24T12:06:03Z">
        <w:r>
          <w:rPr/>
          <w:delText xml:space="preserve"> </w:delText>
        </w:r>
      </w:del>
      <w:r>
        <w:t xml:space="preserve">reasons </w:t>
      </w:r>
      <w:ins w:id="6" w:author="柳晴蔚" w:date="2020-05-24T12:06:19Z">
        <w:r>
          <w:rPr>
            <w:lang w:val="en-US"/>
          </w:rPr>
          <w:t>that</w:t>
        </w:r>
      </w:ins>
      <w:ins w:id="7" w:author="柳晴蔚" w:date="2020-05-24T12:06:20Z">
        <w:r>
          <w:rPr>
            <w:lang w:val="en-US"/>
          </w:rPr>
          <w:t xml:space="preserve"> </w:t>
        </w:r>
      </w:ins>
      <w:del w:id="8" w:author="柳晴蔚" w:date="2020-05-24T12:06:16Z">
        <w:r>
          <w:rPr/>
          <w:delText>of</w:delText>
        </w:r>
      </w:del>
      <w:r>
        <w:t xml:space="preserve"> UK students to choose their target college in 2002.</w:t>
      </w:r>
    </w:p>
    <w:p>
      <w:pPr/>
    </w:p>
    <w:p>
      <w:pPr/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</w:t>
      </w:r>
      <w:r>
        <w:t>roportion of “</w:t>
      </w:r>
      <w:r>
        <w:rPr>
          <w:rFonts w:hint="eastAsia"/>
        </w:rPr>
        <w:t>suitable</w:t>
      </w:r>
      <w:r>
        <w:t xml:space="preserve"> </w:t>
      </w:r>
      <w:r>
        <w:rPr>
          <w:rFonts w:hint="eastAsia"/>
        </w:rPr>
        <w:t>courses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degree</w:t>
      </w:r>
      <w:r>
        <w:t xml:space="preserve">” </w:t>
      </w:r>
      <w:ins w:id="9" w:author="柳晴蔚" w:date="2020-05-24T12:06:37Z">
        <w:r>
          <w:rPr>
            <w:lang w:val="en-US"/>
          </w:rPr>
          <w:t xml:space="preserve">was </w:t>
        </w:r>
      </w:ins>
      <w:del w:id="10" w:author="柳晴蔚" w:date="2020-05-24T12:06:36Z">
        <w:r>
          <w:rPr>
            <w:rFonts w:hint="eastAsia"/>
          </w:rPr>
          <w:delText>ar</w:delText>
        </w:r>
      </w:del>
      <w:del w:id="11" w:author="柳晴蔚" w:date="2020-05-24T12:06:35Z">
        <w:r>
          <w:rPr>
            <w:rFonts w:hint="eastAsia"/>
          </w:rPr>
          <w:delText>e</w:delText>
        </w:r>
      </w:del>
      <w:r>
        <w:t xml:space="preserve"> </w:t>
      </w:r>
      <w:r>
        <w:rPr>
          <w:rFonts w:hint="eastAsia"/>
        </w:rPr>
        <w:t>the</w:t>
      </w:r>
      <w:r>
        <w:t xml:space="preserve"> highest, at 34%. 25% percent of students thought “reputation of the institution” is important</w:t>
      </w:r>
      <w:ins w:id="12" w:author="柳晴蔚" w:date="2020-05-24T12:07:06Z">
        <w:r>
          <w:rPr>
            <w:rFonts w:hint="eastAsia"/>
            <w:lang w:eastAsia="zh-CN"/>
          </w:rPr>
          <w:t>很好</w:t>
        </w:r>
      </w:ins>
      <w:r>
        <w:t xml:space="preserve"> and 18% percent thought “amenities, social activities &amp; sports facilities” are attractive. Students who cho</w:t>
      </w:r>
      <w:del w:id="13" w:author="柳晴蔚" w:date="2020-05-24T12:07:17Z">
        <w:r>
          <w:rPr/>
          <w:delText>o</w:delText>
        </w:r>
      </w:del>
      <w:r>
        <w:t>se Location as the motiva</w:t>
      </w:r>
      <w:ins w:id="14" w:author="柳晴蔚" w:date="2020-05-24T12:09:33Z">
        <w:r>
          <w:rPr>
            <w:lang w:val="en-US"/>
          </w:rPr>
          <w:t>t</w:t>
        </w:r>
      </w:ins>
      <w:ins w:id="15" w:author="柳晴蔚" w:date="2020-05-24T12:09:34Z">
        <w:r>
          <w:rPr>
            <w:lang w:val="en-US"/>
          </w:rPr>
          <w:t xml:space="preserve">ion </w:t>
        </w:r>
      </w:ins>
      <w:del w:id="16" w:author="柳晴蔚" w:date="2020-05-24T12:09:32Z">
        <w:r>
          <w:rPr/>
          <w:delText>ted re</w:delText>
        </w:r>
      </w:del>
      <w:del w:id="17" w:author="柳晴蔚" w:date="2020-05-24T12:09:31Z">
        <w:r>
          <w:rPr/>
          <w:delText xml:space="preserve">ason </w:delText>
        </w:r>
      </w:del>
      <w:r>
        <w:rPr>
          <w:rFonts w:hint="eastAsia"/>
        </w:rPr>
        <w:t xml:space="preserve">occupied </w:t>
      </w:r>
      <w:r>
        <w:t>16%.</w:t>
      </w:r>
      <w:ins w:id="18" w:author="柳晴蔚" w:date="2020-05-24T12:06:42Z">
        <w:r>
          <w:rPr>
            <w:lang w:val="en-US"/>
          </w:rPr>
          <w:t xml:space="preserve"> </w:t>
        </w:r>
      </w:ins>
      <w:ins w:id="19" w:author="柳晴蔚" w:date="2020-05-24T12:06:49Z">
        <w:r>
          <w:rPr>
            <w:rFonts w:hint="eastAsia"/>
            <w:lang w:val="en-US" w:eastAsia="zh-CN"/>
          </w:rPr>
          <w:t>注意时态</w:t>
        </w:r>
      </w:ins>
      <w:ins w:id="20" w:author="柳晴蔚" w:date="2020-05-24T12:06:51Z">
        <w:r>
          <w:rPr>
            <w:rFonts w:hint="eastAsia"/>
            <w:lang w:val="en-US" w:eastAsia="zh-CN"/>
          </w:rPr>
          <w:t>及</w:t>
        </w:r>
      </w:ins>
      <w:ins w:id="21" w:author="柳晴蔚" w:date="2020-05-24T12:06:53Z">
        <w:r>
          <w:rPr>
            <w:rFonts w:hint="eastAsia"/>
            <w:lang w:val="en-US" w:eastAsia="zh-CN"/>
          </w:rPr>
          <w:t>单复数</w:t>
        </w:r>
      </w:ins>
    </w:p>
    <w:p>
      <w:pPr/>
    </w:p>
    <w:p>
      <w:pPr/>
      <w:r>
        <w:rPr>
          <w:rFonts w:hint="eastAsia"/>
        </w:rPr>
        <w:t>O</w:t>
      </w:r>
      <w:r>
        <w:t>verall, most student</w:t>
      </w:r>
      <w:ins w:id="22" w:author="柳晴蔚" w:date="2020-05-24T12:07:45Z">
        <w:r>
          <w:rPr>
            <w:lang w:val="en-US"/>
          </w:rPr>
          <w:t>s</w:t>
        </w:r>
      </w:ins>
      <w:r>
        <w:t xml:space="preserve"> chose college</w:t>
      </w:r>
      <w:ins w:id="23" w:author="柳晴蔚" w:date="2020-05-24T12:07:48Z">
        <w:r>
          <w:rPr>
            <w:lang w:val="en-US"/>
          </w:rPr>
          <w:t>s</w:t>
        </w:r>
      </w:ins>
      <w:r>
        <w:t xml:space="preserve"> for the high quality education, and rarely consider about costs or admission criteria.</w:t>
      </w:r>
      <w:ins w:id="24" w:author="柳晴蔚" w:date="2020-05-24T12:07:55Z">
        <w:r>
          <w:rPr>
            <w:rFonts w:hint="eastAsia"/>
            <w:lang w:eastAsia="zh-CN"/>
          </w:rPr>
          <w:t>很好</w:t>
        </w:r>
      </w:ins>
    </w:p>
    <w:p>
      <w:pPr/>
    </w:p>
    <w:p>
      <w:pPr/>
    </w:p>
    <w:p>
      <w:pPr/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Writing</w:t>
      </w:r>
      <w:r>
        <w:rPr>
          <w:b/>
          <w:bCs/>
          <w:sz w:val="24"/>
          <w:szCs w:val="28"/>
        </w:rPr>
        <w:t xml:space="preserve"> 2</w:t>
      </w:r>
    </w:p>
    <w:p>
      <w:pPr/>
      <w:r>
        <w:rPr>
          <w:rFonts w:hint="eastAsia"/>
        </w:rPr>
        <w:t>T</w:t>
      </w:r>
      <w:r>
        <w:t>his pie char</w:t>
      </w:r>
      <w:ins w:id="25" w:author="柳晴蔚" w:date="2020-05-24T12:08:03Z">
        <w:r>
          <w:rPr>
            <w:lang w:val="en-US"/>
          </w:rPr>
          <w:t>t</w:t>
        </w:r>
      </w:ins>
      <w:r>
        <w:t xml:space="preserve"> shows the Uk’s electricity used </w:t>
      </w:r>
      <w:del w:id="26" w:author="柳晴蔚" w:date="2020-05-24T12:08:13Z">
        <w:r>
          <w:rPr/>
          <w:delText>p</w:delText>
        </w:r>
      </w:del>
      <w:del w:id="27" w:author="柳晴蔚" w:date="2020-05-24T12:08:12Z">
        <w:r>
          <w:rPr/>
          <w:delText>ercentag</w:delText>
        </w:r>
      </w:del>
      <w:del w:id="28" w:author="柳晴蔚" w:date="2020-05-24T12:08:11Z">
        <w:r>
          <w:rPr/>
          <w:delText>e</w:delText>
        </w:r>
      </w:del>
      <w:r>
        <w:t xml:space="preserve"> in a particular family in the year of 2002.</w:t>
      </w:r>
    </w:p>
    <w:p>
      <w:pPr/>
    </w:p>
    <w:p>
      <w:pPr/>
      <w:r>
        <w:rPr>
          <w:rFonts w:hint="eastAsia"/>
        </w:rPr>
        <w:t>T</w:t>
      </w:r>
      <w:r>
        <w:t xml:space="preserve">he percentage of </w:t>
      </w:r>
      <w:ins w:id="29" w:author="柳晴蔚" w:date="2020-05-24T12:08:26Z">
        <w:r>
          <w:rPr>
            <w:lang w:val="en-US"/>
          </w:rPr>
          <w:t>elec</w:t>
        </w:r>
      </w:ins>
      <w:ins w:id="30" w:author="柳晴蔚" w:date="2020-05-24T12:08:27Z">
        <w:r>
          <w:rPr>
            <w:lang w:val="en-US"/>
          </w:rPr>
          <w:t>tric</w:t>
        </w:r>
      </w:ins>
      <w:ins w:id="31" w:author="柳晴蔚" w:date="2020-05-24T12:08:28Z">
        <w:r>
          <w:rPr>
            <w:lang w:val="en-US"/>
          </w:rPr>
          <w:t xml:space="preserve">ity </w:t>
        </w:r>
      </w:ins>
      <w:ins w:id="32" w:author="柳晴蔚" w:date="2020-05-24T12:08:35Z">
        <w:r>
          <w:rPr>
            <w:lang w:val="en-US"/>
          </w:rPr>
          <w:t>used</w:t>
        </w:r>
      </w:ins>
      <w:ins w:id="33" w:author="柳晴蔚" w:date="2020-05-24T12:08:36Z">
        <w:r>
          <w:rPr>
            <w:lang w:val="en-US"/>
          </w:rPr>
          <w:t xml:space="preserve"> fo</w:t>
        </w:r>
      </w:ins>
      <w:ins w:id="34" w:author="柳晴蔚" w:date="2020-05-24T12:08:37Z">
        <w:r>
          <w:rPr>
            <w:lang w:val="en-US"/>
          </w:rPr>
          <w:t xml:space="preserve">r </w:t>
        </w:r>
      </w:ins>
      <w:r>
        <w:t xml:space="preserve">Heating rooms and heating water are the largest, at 52.5 percent. 17.5% electricity were used in Ovens, kettles and washing machines, and 15% were used </w:t>
      </w:r>
      <w:ins w:id="35" w:author="柳晴蔚" w:date="2020-05-24T12:08:46Z">
        <w:r>
          <w:rPr>
            <w:lang w:val="en-US"/>
          </w:rPr>
          <w:t>/</w:t>
        </w:r>
      </w:ins>
      <w:ins w:id="36" w:author="柳晴蔚" w:date="2020-05-24T12:08:47Z">
        <w:r>
          <w:rPr>
            <w:lang w:val="en-US"/>
          </w:rPr>
          <w:t xml:space="preserve"> c</w:t>
        </w:r>
      </w:ins>
      <w:ins w:id="37" w:author="柳晴蔚" w:date="2020-05-24T12:08:48Z">
        <w:r>
          <w:rPr>
            <w:lang w:val="en-US"/>
          </w:rPr>
          <w:t>o</w:t>
        </w:r>
      </w:ins>
      <w:ins w:id="38" w:author="柳晴蔚" w:date="2020-05-24T12:08:49Z">
        <w:r>
          <w:rPr>
            <w:lang w:val="en-US"/>
          </w:rPr>
          <w:t>ns</w:t>
        </w:r>
      </w:ins>
      <w:ins w:id="39" w:author="柳晴蔚" w:date="2020-05-24T12:08:50Z">
        <w:r>
          <w:rPr>
            <w:lang w:val="en-US"/>
          </w:rPr>
          <w:t>u</w:t>
        </w:r>
      </w:ins>
      <w:ins w:id="40" w:author="柳晴蔚" w:date="2020-05-24T12:08:53Z">
        <w:r>
          <w:rPr>
            <w:lang w:val="en-US"/>
          </w:rPr>
          <w:t>med</w:t>
        </w:r>
      </w:ins>
      <w:ins w:id="41" w:author="柳晴蔚" w:date="2020-05-24T12:08:54Z">
        <w:r>
          <w:rPr>
            <w:lang w:val="en-US"/>
          </w:rPr>
          <w:t xml:space="preserve"> </w:t>
        </w:r>
      </w:ins>
      <w:r>
        <w:t xml:space="preserve">in Lighting, TV and radio. </w:t>
      </w:r>
      <w:ins w:id="42" w:author="柳晴蔚" w:date="2020-05-24T12:09:10Z">
        <w:r>
          <w:rPr>
            <w:lang w:val="en-US"/>
          </w:rPr>
          <w:t>Anot</w:t>
        </w:r>
      </w:ins>
      <w:ins w:id="43" w:author="柳晴蔚" w:date="2020-05-24T12:09:11Z">
        <w:r>
          <w:rPr>
            <w:lang w:val="en-US"/>
          </w:rPr>
          <w:t xml:space="preserve">her </w:t>
        </w:r>
      </w:ins>
      <w:del w:id="44" w:author="柳晴蔚" w:date="2020-05-24T12:09:09Z">
        <w:r>
          <w:rPr/>
          <w:delText>Th</w:delText>
        </w:r>
      </w:del>
      <w:del w:id="45" w:author="柳晴蔚" w:date="2020-05-24T12:09:08Z">
        <w:r>
          <w:rPr/>
          <w:delText>e last</w:delText>
        </w:r>
      </w:del>
      <w:del w:id="46" w:author="柳晴蔚" w:date="2020-05-24T12:09:07Z">
        <w:r>
          <w:rPr/>
          <w:delText xml:space="preserve"> 1</w:delText>
        </w:r>
      </w:del>
      <w:r>
        <w:t xml:space="preserve">5% </w:t>
      </w:r>
      <w:ins w:id="47" w:author="柳晴蔚" w:date="2020-05-24T12:09:14Z">
        <w:r>
          <w:rPr>
            <w:lang w:val="en-US"/>
          </w:rPr>
          <w:t>of</w:t>
        </w:r>
      </w:ins>
      <w:ins w:id="48" w:author="柳晴蔚" w:date="2020-05-24T12:09:15Z">
        <w:r>
          <w:rPr>
            <w:lang w:val="en-US"/>
          </w:rPr>
          <w:t xml:space="preserve"> </w:t>
        </w:r>
      </w:ins>
      <w:r>
        <w:t>electricity were used in vacuum cleaners, food misers and electric tools.</w:t>
      </w:r>
    </w:p>
    <w:p>
      <w:pPr/>
    </w:p>
    <w:p>
      <w:pPr/>
      <w:r>
        <w:rPr>
          <w:rFonts w:hint="eastAsia"/>
        </w:rPr>
        <w:t>O</w:t>
      </w:r>
      <w:r>
        <w:t>verall, in a particular family, most electricity w</w:t>
      </w:r>
      <w:ins w:id="49" w:author="柳晴蔚" w:date="2020-05-24T12:09:42Z">
        <w:r>
          <w:rPr>
            <w:lang w:val="en-US"/>
          </w:rPr>
          <w:t xml:space="preserve">as </w:t>
        </w:r>
      </w:ins>
      <w:del w:id="50" w:author="柳晴蔚" w:date="2020-05-24T12:09:41Z">
        <w:r>
          <w:rPr/>
          <w:delText>er</w:delText>
        </w:r>
      </w:del>
      <w:del w:id="51" w:author="柳晴蔚" w:date="2020-05-24T12:09:40Z">
        <w:r>
          <w:rPr/>
          <w:delText>e</w:delText>
        </w:r>
      </w:del>
      <w:r>
        <w:t xml:space="preserve"> used in </w:t>
      </w:r>
      <w:ins w:id="52" w:author="柳晴蔚" w:date="2020-05-24T12:09:56Z">
        <w:r>
          <w:rPr>
            <w:lang w:val="en-US"/>
          </w:rPr>
          <w:t>he</w:t>
        </w:r>
      </w:ins>
      <w:ins w:id="53" w:author="柳晴蔚" w:date="2020-05-24T12:09:57Z">
        <w:r>
          <w:rPr>
            <w:lang w:val="en-US"/>
          </w:rPr>
          <w:t>ating</w:t>
        </w:r>
      </w:ins>
      <w:ins w:id="54" w:author="柳晴蔚" w:date="2020-05-24T12:09:58Z">
        <w:r>
          <w:rPr>
            <w:lang w:val="en-US"/>
          </w:rPr>
          <w:t xml:space="preserve"> </w:t>
        </w:r>
      </w:ins>
      <w:del w:id="55" w:author="柳晴蔚" w:date="2020-05-24T12:09:55Z">
        <w:bookmarkStart w:id="0" w:name="_GoBack"/>
        <w:bookmarkEnd w:id="0"/>
        <w:r>
          <w:rPr/>
          <w:delText>making</w:delText>
        </w:r>
      </w:del>
      <w:del w:id="56" w:author="柳晴蔚" w:date="2020-05-24T12:09:54Z">
        <w:r>
          <w:rPr/>
          <w:delText xml:space="preserve"> emergenc</w:delText>
        </w:r>
      </w:del>
      <w:del w:id="57" w:author="柳晴蔚" w:date="2020-05-24T12:09:53Z">
        <w:r>
          <w:rPr/>
          <w:delText>y</w:delText>
        </w:r>
      </w:del>
      <w:r>
        <w:t>. The others were used in appliances.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904</Characters>
  <Lines>7</Lines>
  <Paragraphs>2</Paragraphs>
  <TotalTime>0</TotalTime>
  <ScaleCrop>false</ScaleCrop>
  <LinksUpToDate>false</LinksUpToDate>
  <CharactersWithSpaces>1060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2020-05-18T20:39:00Z</dcterms:created>
  <dc:creator>董 安宁</dc:creator>
  <cp:lastModifiedBy>柳晴蔚的 iPhone</cp:lastModifiedBy>
  <dcterms:modified xsi:type="dcterms:W3CDTF">2020-05-24T12:10:06Z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