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szCs w:val="28"/>
        </w:rPr>
      </w:pPr>
      <w:r>
        <w:rPr>
          <w:rFonts w:hint="eastAsia"/>
          <w:b/>
          <w:bCs/>
          <w:sz w:val="24"/>
          <w:szCs w:val="28"/>
        </w:rPr>
        <w:t>Writing</w:t>
      </w:r>
      <w:r>
        <w:rPr>
          <w:b/>
          <w:bCs/>
          <w:sz w:val="24"/>
          <w:szCs w:val="28"/>
        </w:rPr>
        <w:t xml:space="preserve"> </w:t>
      </w:r>
      <w:r>
        <w:rPr>
          <w:rFonts w:hint="eastAsia"/>
          <w:b/>
          <w:bCs/>
          <w:sz w:val="24"/>
          <w:szCs w:val="28"/>
        </w:rPr>
        <w:t>1</w:t>
      </w:r>
    </w:p>
    <w:p>
      <w:pPr/>
      <w:r>
        <w:rPr>
          <w:rFonts w:hint="eastAsia"/>
        </w:rPr>
        <w:t>Th</w:t>
      </w:r>
      <w:r>
        <w:t xml:space="preserve">is picture illustrates how cement is made. </w:t>
      </w:r>
    </w:p>
    <w:p>
      <w:pPr/>
    </w:p>
    <w:p>
      <w:pPr>
        <w:rPr>
          <w:rFonts w:hint="eastAsia"/>
        </w:rPr>
      </w:pPr>
      <w:r>
        <w:t xml:space="preserve">The progress is complex and includes 4 main steeps. It requires used clay and limestone. At the first step, limestone and clay are crushed into powder by the Crusher. In the next step, the powder will </w:t>
      </w:r>
      <w:ins w:id="0" w:author="柳晴蔚" w:date="2020-06-24T10:13:01Z">
        <w:r>
          <w:rPr>
            <w:rFonts w:hint="eastAsia"/>
            <w:lang w:eastAsia="zh-CN"/>
          </w:rPr>
          <w:t>只</w:t>
        </w:r>
      </w:ins>
      <w:ins w:id="1" w:author="柳晴蔚" w:date="2020-06-24T10:13:10Z">
        <w:r>
          <w:rPr>
            <w:rFonts w:hint="eastAsia"/>
            <w:lang w:eastAsia="zh-CN"/>
          </w:rPr>
          <w:t>用</w:t>
        </w:r>
      </w:ins>
      <w:ins w:id="2" w:author="柳晴蔚" w:date="2020-06-24T10:13:14Z">
        <w:r>
          <w:rPr>
            <w:rFonts w:hint="eastAsia"/>
            <w:lang w:eastAsia="zh-CN"/>
          </w:rPr>
          <w:t>一般现在时</w:t>
        </w:r>
      </w:ins>
      <w:r>
        <w:t xml:space="preserve">be mixed in the Mixer and transmitted to the Rotating heater. On this step, the mixed powder is heated by the fire in the Rotating heater. After that, the hot powder is grinded by the Grinder into cement. Finally, the cement is packed into bags. </w:t>
      </w:r>
    </w:p>
    <w:p>
      <w:pPr/>
      <w:r>
        <w:rPr>
          <w:rFonts w:hint="eastAsia"/>
        </w:rPr>
        <w:t>I</w:t>
      </w:r>
      <w:r>
        <w:t xml:space="preserve">n </w:t>
      </w:r>
    </w:p>
    <w:p>
      <w:pPr/>
    </w:p>
    <w:p>
      <w:pPr>
        <w:rPr>
          <w:rFonts w:hint="eastAsia"/>
        </w:rPr>
      </w:pPr>
      <w:r>
        <w:t xml:space="preserve">Overall, the diagram shows how clay and limestone were crushed, mixed, heated and </w:t>
      </w:r>
      <w:ins w:id="3" w:author="柳晴蔚" w:date="2020-06-24T10:14:52Z">
        <w:r>
          <w:rPr>
            <w:lang w:val="en-US"/>
          </w:rPr>
          <w:t>g</w:t>
        </w:r>
      </w:ins>
      <w:ins w:id="4" w:author="柳晴蔚" w:date="2020-06-24T10:14:53Z">
        <w:r>
          <w:rPr>
            <w:lang w:val="en-US"/>
          </w:rPr>
          <w:t>rou</w:t>
        </w:r>
      </w:ins>
      <w:ins w:id="5" w:author="柳晴蔚" w:date="2020-06-24T10:14:54Z">
        <w:r>
          <w:rPr>
            <w:lang w:val="en-US"/>
          </w:rPr>
          <w:t xml:space="preserve">nd </w:t>
        </w:r>
      </w:ins>
      <w:del w:id="6" w:author="柳晴蔚" w:date="2020-06-24T10:14:51Z">
        <w:r>
          <w:rPr/>
          <w:delText>g</w:delText>
        </w:r>
      </w:del>
      <w:del w:id="7" w:author="柳晴蔚" w:date="2020-06-24T10:14:50Z">
        <w:r>
          <w:rPr/>
          <w:delText>rin</w:delText>
        </w:r>
      </w:del>
      <w:del w:id="8" w:author="柳晴蔚" w:date="2020-06-24T10:14:49Z">
        <w:r>
          <w:rPr/>
          <w:delText>ded</w:delText>
        </w:r>
      </w:del>
      <w:del w:id="9" w:author="柳晴蔚" w:date="2020-06-24T10:14:48Z">
        <w:r>
          <w:rPr/>
          <w:delText>.</w:delText>
        </w:r>
      </w:del>
    </w:p>
    <w:p>
      <w:pPr>
        <w:rPr>
          <w:b/>
          <w:bCs/>
          <w:sz w:val="24"/>
          <w:szCs w:val="28"/>
        </w:rPr>
      </w:pPr>
    </w:p>
    <w:p>
      <w:pPr>
        <w:rPr>
          <w:b/>
          <w:bCs/>
          <w:sz w:val="24"/>
          <w:szCs w:val="28"/>
        </w:rPr>
      </w:pPr>
      <w:r>
        <w:rPr>
          <w:rFonts w:hint="eastAsia"/>
          <w:b/>
          <w:bCs/>
          <w:sz w:val="24"/>
          <w:szCs w:val="28"/>
        </w:rPr>
        <w:t>W</w:t>
      </w:r>
      <w:r>
        <w:rPr>
          <w:b/>
          <w:bCs/>
          <w:sz w:val="24"/>
          <w:szCs w:val="28"/>
        </w:rPr>
        <w:t>riting 2</w:t>
      </w:r>
    </w:p>
    <w:p>
      <w:pPr/>
      <w:r>
        <w:t>The two maps illustrates the layout of a particular college from 1975 to 2002.</w:t>
      </w:r>
    </w:p>
    <w:p>
      <w:pPr/>
      <w:ins w:id="10" w:author="柳晴蔚" w:date="2020-06-24T10:15:10Z">
        <w:r>
          <w:rPr>
            <w:rFonts w:hint="eastAsia"/>
            <w:lang w:eastAsia="zh-CN"/>
          </w:rPr>
          <w:t>两个都是过去</w:t>
        </w:r>
      </w:ins>
      <w:ins w:id="11" w:author="柳晴蔚" w:date="2020-06-24T10:15:13Z">
        <w:r>
          <w:rPr>
            <w:rFonts w:hint="eastAsia"/>
            <w:lang w:eastAsia="zh-CN"/>
          </w:rPr>
          <w:t>时间</w:t>
        </w:r>
      </w:ins>
      <w:ins w:id="12" w:author="柳晴蔚" w:date="2020-06-24T10:15:16Z">
        <w:r>
          <w:rPr>
            <w:rFonts w:hint="eastAsia"/>
            <w:lang w:eastAsia="zh-CN"/>
          </w:rPr>
          <w:t>就用过去时</w:t>
        </w:r>
      </w:ins>
    </w:p>
    <w:p>
      <w:pPr/>
      <w:r>
        <w:rPr>
          <w:rFonts w:hint="eastAsia"/>
        </w:rPr>
        <w:t>T</w:t>
      </w:r>
      <w:r>
        <w:t>he sports center on the northwest has been improved into indoor sports center. In front of the sports center, the Library has been reduced and increased a IT Room. The road on the east of library has been removed, and likewise the plants on the ground were gone. The place used to be them were been replaced by science building. On the northeast of the map</w:t>
      </w:r>
      <w:r>
        <w:rPr>
          <w:rFonts w:hint="eastAsia"/>
        </w:rPr>
        <w:t>,</w:t>
      </w:r>
      <w:r>
        <w:t xml:space="preserve"> the car park has been reduced. One the west of car park, drama building and music building has been converted into geology music building. The lecture room on the southeast has not been changed a lot. </w:t>
      </w:r>
    </w:p>
    <w:p>
      <w:pPr/>
      <w:ins w:id="13" w:author="柳晴蔚" w:date="2020-06-24T10:15:33Z">
        <w:r>
          <w:rPr>
            <w:rFonts w:hint="eastAsia"/>
            <w:lang w:eastAsia="zh-CN"/>
          </w:rPr>
          <w:t>其他没问题</w:t>
        </w:r>
      </w:ins>
      <w:bookmarkStart w:id="0" w:name="_GoBack"/>
      <w:bookmarkEnd w:id="0"/>
    </w:p>
    <w:p>
      <w:pPr>
        <w:rPr>
          <w:rFonts w:hint="eastAsia"/>
        </w:rPr>
      </w:pPr>
      <w:r>
        <w:rPr>
          <w:rFonts w:hint="eastAsia"/>
        </w:rPr>
        <w:t>O</w:t>
      </w:r>
      <w:r>
        <w:t>verall, in 2002, many buildings in the college has been changed.</w:t>
      </w:r>
    </w:p>
    <w:p>
      <w:pPr>
        <w:rPr>
          <w:rFonts w:hint="eastAsia"/>
          <w:b/>
          <w:bCs/>
          <w:sz w:val="24"/>
          <w:szCs w:val="28"/>
        </w:rPr>
      </w:pPr>
      <w: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等线 Light">
    <w:panose1 w:val="02010600030101010101"/>
    <w:charset w:val="86"/>
    <w:family w:val="auto"/>
    <w:pitch w:val="default"/>
    <w:sig w:usb0="00000000" w:usb1="00000000"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197</Words>
  <Characters>1125</Characters>
  <Lines>9</Lines>
  <Paragraphs>2</Paragraphs>
  <TotalTime>0</TotalTime>
  <ScaleCrop>false</ScaleCrop>
  <LinksUpToDate>false</LinksUpToDate>
  <CharactersWithSpaces>1320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2020-06-22T18:42:00Z</dcterms:created>
  <dc:creator>董 安宁</dc:creator>
  <cp:lastModifiedBy>柳晴蔚的 iPhone</cp:lastModifiedBy>
  <dcterms:modified xsi:type="dcterms:W3CDTF">2020-06-24T10:15:37Z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2052-10.11.0</vt:lpwstr>
  </property>
</Properties>
</file>