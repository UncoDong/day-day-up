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9C5F1" w14:textId="77777777" w:rsidR="006851EE" w:rsidRPr="00D13BDB" w:rsidRDefault="006851EE" w:rsidP="006851EE">
      <w:pPr>
        <w:rPr>
          <w:b/>
          <w:bCs/>
          <w:sz w:val="24"/>
          <w:szCs w:val="28"/>
        </w:rPr>
      </w:pPr>
      <w:r w:rsidRPr="00D13BDB">
        <w:rPr>
          <w:rFonts w:hint="eastAsia"/>
          <w:b/>
          <w:bCs/>
          <w:sz w:val="24"/>
          <w:szCs w:val="28"/>
        </w:rPr>
        <w:t>Writing</w:t>
      </w:r>
      <w:r w:rsidRPr="00D13BDB">
        <w:rPr>
          <w:b/>
          <w:bCs/>
          <w:sz w:val="24"/>
          <w:szCs w:val="28"/>
        </w:rPr>
        <w:t xml:space="preserve"> </w:t>
      </w:r>
      <w:r w:rsidRPr="00D13BDB">
        <w:rPr>
          <w:rFonts w:hint="eastAsia"/>
          <w:b/>
          <w:bCs/>
          <w:sz w:val="24"/>
          <w:szCs w:val="28"/>
        </w:rPr>
        <w:t>1</w:t>
      </w:r>
    </w:p>
    <w:p w14:paraId="31367718" w14:textId="0707A316" w:rsidR="00E64D97" w:rsidRDefault="00E64D97">
      <w:pPr>
        <w:rPr>
          <w:szCs w:val="21"/>
        </w:rPr>
      </w:pPr>
      <w:r w:rsidRPr="00E64D97">
        <w:rPr>
          <w:szCs w:val="21"/>
        </w:rPr>
        <w:t>This</w:t>
      </w:r>
      <w:r w:rsidRPr="00E64D97">
        <w:rPr>
          <w:rFonts w:hint="eastAsia"/>
          <w:szCs w:val="21"/>
        </w:rPr>
        <w:t xml:space="preserve"> </w:t>
      </w:r>
      <w:r w:rsidRPr="00E64D97">
        <w:rPr>
          <w:szCs w:val="21"/>
        </w:rPr>
        <w:t>chart illustrates</w:t>
      </w:r>
      <w:r>
        <w:rPr>
          <w:szCs w:val="21"/>
        </w:rPr>
        <w:t xml:space="preserve"> the information about</w:t>
      </w:r>
      <w:r w:rsidR="00BD26C3">
        <w:rPr>
          <w:szCs w:val="21"/>
        </w:rPr>
        <w:t xml:space="preserve"> the rate of middle school </w:t>
      </w:r>
      <w:r w:rsidRPr="00E64D97">
        <w:rPr>
          <w:szCs w:val="21"/>
        </w:rPr>
        <w:t xml:space="preserve">students </w:t>
      </w:r>
      <w:r w:rsidR="00BD26C3">
        <w:rPr>
          <w:szCs w:val="21"/>
        </w:rPr>
        <w:t>traveling</w:t>
      </w:r>
      <w:r w:rsidRPr="00E64D97">
        <w:rPr>
          <w:szCs w:val="21"/>
        </w:rPr>
        <w:t xml:space="preserve"> by walking, by car or by public transport in three countries. </w:t>
      </w:r>
      <w:ins w:id="0" w:author="asus" w:date="2020-05-30T13:40:00Z">
        <w:r w:rsidR="00CA01B6">
          <w:rPr>
            <w:rFonts w:hint="eastAsia"/>
            <w:szCs w:val="21"/>
          </w:rPr>
          <w:t>很好</w:t>
        </w:r>
      </w:ins>
    </w:p>
    <w:p w14:paraId="182BF0C6" w14:textId="68C09DCA" w:rsidR="00E64D97" w:rsidRDefault="00E64D97">
      <w:pPr>
        <w:rPr>
          <w:szCs w:val="21"/>
        </w:rPr>
      </w:pPr>
    </w:p>
    <w:p w14:paraId="4072419F" w14:textId="776F1CD6" w:rsidR="00E64D97" w:rsidRDefault="00DC6E52">
      <w:pPr>
        <w:rPr>
          <w:szCs w:val="21"/>
        </w:rPr>
      </w:pPr>
      <w:r>
        <w:rPr>
          <w:rFonts w:hint="eastAsia"/>
          <w:szCs w:val="21"/>
        </w:rPr>
        <w:t>A</w:t>
      </w:r>
      <w:r>
        <w:rPr>
          <w:szCs w:val="21"/>
        </w:rPr>
        <w:t xml:space="preserve">ccording to the table, most students prefer taking car. In Britain and Australia, the </w:t>
      </w:r>
      <w:r w:rsidR="00AC2C84">
        <w:rPr>
          <w:szCs w:val="21"/>
        </w:rPr>
        <w:t>rate of that students</w:t>
      </w:r>
      <w:ins w:id="1" w:author="asus" w:date="2020-05-30T13:40:00Z">
        <w:r w:rsidR="00CA01B6">
          <w:rPr>
            <w:rFonts w:hint="eastAsia"/>
            <w:szCs w:val="21"/>
          </w:rPr>
          <w:t>？</w:t>
        </w:r>
      </w:ins>
      <w:r w:rsidR="00AC2C84">
        <w:rPr>
          <w:szCs w:val="21"/>
        </w:rPr>
        <w:t xml:space="preserve"> </w:t>
      </w:r>
      <w:ins w:id="2" w:author="asus" w:date="2020-05-30T13:40:00Z">
        <w:r w:rsidR="00CA01B6">
          <w:rPr>
            <w:rFonts w:hint="eastAsia"/>
            <w:szCs w:val="21"/>
          </w:rPr>
          <w:t>is</w:t>
        </w:r>
        <w:r w:rsidR="00CA01B6">
          <w:rPr>
            <w:szCs w:val="21"/>
          </w:rPr>
          <w:t xml:space="preserve"> </w:t>
        </w:r>
        <w:r w:rsidR="00CA01B6">
          <w:rPr>
            <w:rFonts w:hint="eastAsia"/>
            <w:szCs w:val="21"/>
          </w:rPr>
          <w:t>（rate</w:t>
        </w:r>
      </w:ins>
      <w:ins w:id="3" w:author="asus" w:date="2020-05-30T13:41:00Z">
        <w:r w:rsidR="00CA01B6">
          <w:rPr>
            <w:rFonts w:hint="eastAsia"/>
            <w:szCs w:val="21"/>
          </w:rPr>
          <w:t>是主语</w:t>
        </w:r>
      </w:ins>
      <w:ins w:id="4" w:author="asus" w:date="2020-05-30T13:40:00Z">
        <w:r w:rsidR="00CA01B6">
          <w:rPr>
            <w:rFonts w:hint="eastAsia"/>
            <w:szCs w:val="21"/>
          </w:rPr>
          <w:t>）</w:t>
        </w:r>
      </w:ins>
      <w:del w:id="5" w:author="asus" w:date="2020-05-30T13:40:00Z">
        <w:r w:rsidR="00AC2C84" w:rsidDel="00CA01B6">
          <w:rPr>
            <w:szCs w:val="21"/>
          </w:rPr>
          <w:delText>are</w:delText>
        </w:r>
      </w:del>
      <w:r w:rsidR="00AC2C84">
        <w:rPr>
          <w:szCs w:val="21"/>
        </w:rPr>
        <w:t xml:space="preserve"> both 65%, more than 6 times than Singapore. Method of travel by Public transport is hot in Singapore , 65% percent students choose it</w:t>
      </w:r>
      <w:ins w:id="6" w:author="asus" w:date="2020-05-30T13:40:00Z">
        <w:r w:rsidR="00CA01B6">
          <w:rPr>
            <w:rFonts w:hint="eastAsia"/>
            <w:szCs w:val="21"/>
          </w:rPr>
          <w:t>可以</w:t>
        </w:r>
      </w:ins>
      <w:r w:rsidR="00AC2C84">
        <w:rPr>
          <w:szCs w:val="21"/>
        </w:rPr>
        <w:t xml:space="preserve">, and the proportions of traveling by this case in Britain and Australia </w:t>
      </w:r>
      <w:ins w:id="7" w:author="asus" w:date="2020-05-30T13:41:00Z">
        <w:r w:rsidR="00CA01B6">
          <w:rPr>
            <w:rFonts w:hint="eastAsia"/>
            <w:szCs w:val="21"/>
          </w:rPr>
          <w:t>are</w:t>
        </w:r>
        <w:r w:rsidR="00CA01B6">
          <w:rPr>
            <w:szCs w:val="21"/>
          </w:rPr>
          <w:t xml:space="preserve"> </w:t>
        </w:r>
      </w:ins>
      <w:del w:id="8" w:author="asus" w:date="2020-05-30T13:41:00Z">
        <w:r w:rsidR="00AC2C84" w:rsidDel="00CA01B6">
          <w:rPr>
            <w:szCs w:val="21"/>
          </w:rPr>
          <w:delText>is</w:delText>
        </w:r>
      </w:del>
      <w:r w:rsidR="00AC2C84">
        <w:rPr>
          <w:szCs w:val="21"/>
        </w:rPr>
        <w:t xml:space="preserve"> much lower. </w:t>
      </w:r>
      <w:r w:rsidR="00A15716">
        <w:rPr>
          <w:szCs w:val="21"/>
        </w:rPr>
        <w:t>Students who travel by w</w:t>
      </w:r>
      <w:r w:rsidR="00BD26C3">
        <w:rPr>
          <w:szCs w:val="21"/>
        </w:rPr>
        <w:t xml:space="preserve">alking is the most less. </w:t>
      </w:r>
      <w:del w:id="9" w:author="asus" w:date="2020-05-30T13:41:00Z">
        <w:r w:rsidR="00BD26C3" w:rsidDel="00CA01B6">
          <w:rPr>
            <w:szCs w:val="21"/>
          </w:rPr>
          <w:delText>Even</w:delText>
        </w:r>
      </w:del>
      <w:r w:rsidR="00BD26C3">
        <w:rPr>
          <w:szCs w:val="21"/>
        </w:rPr>
        <w:t xml:space="preserve"> the highest proportion is 25% in Singapore, compared with 19% and 15% in Britain and Australia.</w:t>
      </w:r>
    </w:p>
    <w:p w14:paraId="3D3B1E4A" w14:textId="2005C2CB" w:rsidR="00BD26C3" w:rsidRDefault="00BD26C3">
      <w:pPr>
        <w:rPr>
          <w:szCs w:val="21"/>
        </w:rPr>
      </w:pPr>
    </w:p>
    <w:p w14:paraId="180EAB48" w14:textId="68717835" w:rsidR="00BD26C3" w:rsidRDefault="00BD26C3">
      <w:pPr>
        <w:rPr>
          <w:szCs w:val="21"/>
        </w:rPr>
      </w:pPr>
      <w:r>
        <w:rPr>
          <w:rFonts w:hint="eastAsia"/>
          <w:szCs w:val="21"/>
        </w:rPr>
        <w:t>A</w:t>
      </w:r>
      <w:r>
        <w:rPr>
          <w:szCs w:val="21"/>
        </w:rPr>
        <w:t>bove all, middle school students in those three countries prefer much faster method when traveling. So walking is the least choice.</w:t>
      </w:r>
    </w:p>
    <w:p w14:paraId="641D760C" w14:textId="5946A0AC" w:rsidR="006851EE" w:rsidRDefault="006851EE">
      <w:pPr>
        <w:rPr>
          <w:szCs w:val="21"/>
        </w:rPr>
      </w:pPr>
    </w:p>
    <w:p w14:paraId="058EB90F" w14:textId="4EC985ED" w:rsidR="006851EE" w:rsidRDefault="006851EE">
      <w:pPr>
        <w:rPr>
          <w:szCs w:val="21"/>
        </w:rPr>
      </w:pPr>
      <w:r>
        <w:rPr>
          <w:rFonts w:hint="eastAsia"/>
          <w:szCs w:val="21"/>
        </w:rPr>
        <w:t>这篇感觉直接套模板没法写</w:t>
      </w:r>
      <w:r>
        <w:rPr>
          <w:szCs w:val="21"/>
        </w:rPr>
        <w:t>…</w:t>
      </w:r>
      <w:r>
        <w:rPr>
          <w:rFonts w:hint="eastAsia"/>
          <w:szCs w:val="21"/>
        </w:rPr>
        <w:t>自己魔改了很多，不知道行不</w:t>
      </w:r>
      <w:del w:id="10" w:author="asus" w:date="2020-05-30T13:47:00Z">
        <w:r w:rsidDel="00CA01B6">
          <w:rPr>
            <w:rFonts w:hint="eastAsia"/>
            <w:szCs w:val="21"/>
          </w:rPr>
          <w:delText>行</w:delText>
        </w:r>
        <w:r w:rsidDel="00CA01B6">
          <w:rPr>
            <w:szCs w:val="21"/>
          </w:rPr>
          <w:delText>…</w:delText>
        </w:r>
      </w:del>
    </w:p>
    <w:p w14:paraId="2423BFCC" w14:textId="283D02BF" w:rsidR="006851EE" w:rsidRDefault="006851EE">
      <w:pPr>
        <w:rPr>
          <w:szCs w:val="21"/>
        </w:rPr>
      </w:pPr>
    </w:p>
    <w:p w14:paraId="479F249D" w14:textId="77777777" w:rsidR="006851EE" w:rsidRDefault="006851EE">
      <w:pPr>
        <w:rPr>
          <w:szCs w:val="21"/>
        </w:rPr>
      </w:pPr>
    </w:p>
    <w:p w14:paraId="316B76EF" w14:textId="62EC8F29" w:rsidR="006851EE" w:rsidRPr="00D13BDB" w:rsidRDefault="006851EE" w:rsidP="006851EE">
      <w:pPr>
        <w:rPr>
          <w:b/>
          <w:bCs/>
          <w:sz w:val="24"/>
          <w:szCs w:val="28"/>
        </w:rPr>
      </w:pPr>
      <w:r w:rsidRPr="00D13BDB">
        <w:rPr>
          <w:rFonts w:hint="eastAsia"/>
          <w:b/>
          <w:bCs/>
          <w:sz w:val="24"/>
          <w:szCs w:val="28"/>
        </w:rPr>
        <w:t>Writing</w:t>
      </w:r>
      <w:r w:rsidRPr="00D13BDB">
        <w:rPr>
          <w:b/>
          <w:bCs/>
          <w:sz w:val="24"/>
          <w:szCs w:val="28"/>
        </w:rPr>
        <w:t xml:space="preserve"> </w:t>
      </w:r>
      <w:r>
        <w:rPr>
          <w:rFonts w:hint="eastAsia"/>
          <w:b/>
          <w:bCs/>
          <w:sz w:val="24"/>
          <w:szCs w:val="28"/>
        </w:rPr>
        <w:t>2</w:t>
      </w:r>
    </w:p>
    <w:p w14:paraId="2EF328B6" w14:textId="2D19DA45" w:rsidR="006851EE" w:rsidRDefault="006851EE">
      <w:pPr>
        <w:rPr>
          <w:szCs w:val="21"/>
        </w:rPr>
      </w:pPr>
      <w:r>
        <w:rPr>
          <w:rFonts w:hint="eastAsia"/>
          <w:szCs w:val="21"/>
        </w:rPr>
        <w:t>Th</w:t>
      </w:r>
      <w:r>
        <w:rPr>
          <w:szCs w:val="21"/>
        </w:rPr>
        <w:t xml:space="preserve">is chart shows the information about </w:t>
      </w:r>
      <w:r w:rsidR="004519CC">
        <w:rPr>
          <w:szCs w:val="21"/>
        </w:rPr>
        <w:t xml:space="preserve">the subway systems in Washington DC, Kyoto and Los Angeles. </w:t>
      </w:r>
    </w:p>
    <w:p w14:paraId="53D75CFC" w14:textId="08171A2C" w:rsidR="004519CC" w:rsidRDefault="004519CC">
      <w:pPr>
        <w:rPr>
          <w:szCs w:val="21"/>
        </w:rPr>
      </w:pPr>
    </w:p>
    <w:p w14:paraId="7953CFAA" w14:textId="6EADAD0E" w:rsidR="004519CC" w:rsidRDefault="004519CC">
      <w:pPr>
        <w:rPr>
          <w:szCs w:val="21"/>
        </w:rPr>
      </w:pPr>
      <w:r>
        <w:rPr>
          <w:rFonts w:hint="eastAsia"/>
          <w:szCs w:val="21"/>
        </w:rPr>
        <w:t>W</w:t>
      </w:r>
      <w:r>
        <w:rPr>
          <w:szCs w:val="21"/>
        </w:rPr>
        <w:t xml:space="preserve">ashington DC is the earliest city opened underground railway </w:t>
      </w:r>
      <w:r w:rsidR="006F6FFD">
        <w:rPr>
          <w:szCs w:val="21"/>
        </w:rPr>
        <w:t>s</w:t>
      </w:r>
      <w:r>
        <w:rPr>
          <w:szCs w:val="21"/>
        </w:rPr>
        <w:t>ystem, in 1976, compared with Kyoto and Los Angeles in 1981 and 2001. 126 kilometers of route made the Washington DC the longest in three cities, more than 12 times the figure for Kyoto and nearly 6 times the data of Los Angeles</w:t>
      </w:r>
      <w:ins w:id="11" w:author="asus" w:date="2020-05-30T13:49:00Z">
        <w:r w:rsidR="00CA01B6">
          <w:rPr>
            <w:rFonts w:hint="eastAsia"/>
            <w:szCs w:val="21"/>
          </w:rPr>
          <w:t>可以</w:t>
        </w:r>
      </w:ins>
      <w:bookmarkStart w:id="12" w:name="_GoBack"/>
      <w:bookmarkEnd w:id="12"/>
      <w:r>
        <w:rPr>
          <w:szCs w:val="21"/>
        </w:rPr>
        <w:t xml:space="preserve">. </w:t>
      </w:r>
      <w:r w:rsidR="006F6FFD">
        <w:rPr>
          <w:szCs w:val="21"/>
        </w:rPr>
        <w:t>Passenger per year in Washington DC subway system</w:t>
      </w:r>
      <w:ins w:id="13" w:author="asus" w:date="2020-05-30T13:48:00Z">
        <w:r w:rsidR="00CA01B6">
          <w:rPr>
            <w:szCs w:val="21"/>
          </w:rPr>
          <w:t xml:space="preserve"> </w:t>
        </w:r>
        <w:r w:rsidR="00CA01B6">
          <w:rPr>
            <w:rFonts w:hint="eastAsia"/>
            <w:szCs w:val="21"/>
          </w:rPr>
          <w:t>are</w:t>
        </w:r>
      </w:ins>
      <w:r w:rsidR="006F6FFD">
        <w:rPr>
          <w:szCs w:val="21"/>
        </w:rPr>
        <w:t xml:space="preserve"> </w:t>
      </w:r>
      <w:ins w:id="14" w:author="asus" w:date="2020-05-30T13:48:00Z">
        <w:r w:rsidR="00CA01B6">
          <w:rPr>
            <w:rFonts w:hint="eastAsia"/>
            <w:szCs w:val="21"/>
          </w:rPr>
          <w:t>占比是百分比的数据才用的</w:t>
        </w:r>
      </w:ins>
      <w:del w:id="15" w:author="asus" w:date="2020-05-30T13:48:00Z">
        <w:r w:rsidR="006F6FFD" w:rsidDel="00CA01B6">
          <w:rPr>
            <w:szCs w:val="21"/>
          </w:rPr>
          <w:delText>occu</w:delText>
        </w:r>
      </w:del>
      <w:del w:id="16" w:author="asus" w:date="2020-05-30T13:47:00Z">
        <w:r w:rsidR="006F6FFD" w:rsidDel="00CA01B6">
          <w:rPr>
            <w:szCs w:val="21"/>
          </w:rPr>
          <w:delText>pied</w:delText>
        </w:r>
      </w:del>
      <w:r w:rsidR="006F6FFD">
        <w:rPr>
          <w:szCs w:val="21"/>
        </w:rPr>
        <w:t xml:space="preserve"> 144 million., compared with 45 million and 50 million in Kyoto and Los Angeles. </w:t>
      </w:r>
    </w:p>
    <w:p w14:paraId="25B83FE7" w14:textId="28784FE5" w:rsidR="006F6FFD" w:rsidRDefault="006F6FFD">
      <w:pPr>
        <w:rPr>
          <w:szCs w:val="21"/>
        </w:rPr>
      </w:pPr>
    </w:p>
    <w:p w14:paraId="2A9DC8E7" w14:textId="206F2971" w:rsidR="006F6FFD" w:rsidRPr="00E64D97" w:rsidRDefault="006F6FFD">
      <w:pPr>
        <w:rPr>
          <w:szCs w:val="21"/>
        </w:rPr>
      </w:pPr>
      <w:r>
        <w:rPr>
          <w:rFonts w:hint="eastAsia"/>
          <w:szCs w:val="21"/>
        </w:rPr>
        <w:t>A</w:t>
      </w:r>
      <w:r>
        <w:rPr>
          <w:szCs w:val="21"/>
        </w:rPr>
        <w:t>bove all, Washington DC has the most powerful underground railway system compared with other two countries.</w:t>
      </w:r>
    </w:p>
    <w:sectPr w:rsidR="006F6FFD" w:rsidRPr="00E64D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5F7AD" w14:textId="77777777" w:rsidR="00A3534A" w:rsidRDefault="00A3534A" w:rsidP="00CA01B6">
      <w:r>
        <w:separator/>
      </w:r>
    </w:p>
  </w:endnote>
  <w:endnote w:type="continuationSeparator" w:id="0">
    <w:p w14:paraId="58590C8A" w14:textId="77777777" w:rsidR="00A3534A" w:rsidRDefault="00A3534A" w:rsidP="00CA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C3F3A" w14:textId="77777777" w:rsidR="00A3534A" w:rsidRDefault="00A3534A" w:rsidP="00CA01B6">
      <w:r>
        <w:separator/>
      </w:r>
    </w:p>
  </w:footnote>
  <w:footnote w:type="continuationSeparator" w:id="0">
    <w:p w14:paraId="2FA1F4E0" w14:textId="77777777" w:rsidR="00A3534A" w:rsidRDefault="00A3534A" w:rsidP="00CA01B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E0"/>
    <w:rsid w:val="0016153E"/>
    <w:rsid w:val="004519CC"/>
    <w:rsid w:val="00465C61"/>
    <w:rsid w:val="0056687F"/>
    <w:rsid w:val="00586297"/>
    <w:rsid w:val="005A38C6"/>
    <w:rsid w:val="005F10D6"/>
    <w:rsid w:val="00604E9E"/>
    <w:rsid w:val="006623C8"/>
    <w:rsid w:val="006851EE"/>
    <w:rsid w:val="006F6FFD"/>
    <w:rsid w:val="007022F1"/>
    <w:rsid w:val="00727669"/>
    <w:rsid w:val="00922DB9"/>
    <w:rsid w:val="00A15716"/>
    <w:rsid w:val="00A3534A"/>
    <w:rsid w:val="00AC2C84"/>
    <w:rsid w:val="00AD33E0"/>
    <w:rsid w:val="00BD26C3"/>
    <w:rsid w:val="00C04DE4"/>
    <w:rsid w:val="00CA01B6"/>
    <w:rsid w:val="00D13BDB"/>
    <w:rsid w:val="00D22A5B"/>
    <w:rsid w:val="00D8676B"/>
    <w:rsid w:val="00DC6E52"/>
    <w:rsid w:val="00E64D97"/>
    <w:rsid w:val="00EE3A86"/>
    <w:rsid w:val="00F76535"/>
    <w:rsid w:val="00F92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787D2"/>
  <w15:chartTrackingRefBased/>
  <w15:docId w15:val="{213D9A49-F45B-443A-9DB8-25AF5B64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01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01B6"/>
    <w:rPr>
      <w:sz w:val="18"/>
      <w:szCs w:val="18"/>
    </w:rPr>
  </w:style>
  <w:style w:type="paragraph" w:styleId="a5">
    <w:name w:val="footer"/>
    <w:basedOn w:val="a"/>
    <w:link w:val="a6"/>
    <w:uiPriority w:val="99"/>
    <w:unhideWhenUsed/>
    <w:rsid w:val="00CA01B6"/>
    <w:pPr>
      <w:tabs>
        <w:tab w:val="center" w:pos="4153"/>
        <w:tab w:val="right" w:pos="8306"/>
      </w:tabs>
      <w:snapToGrid w:val="0"/>
      <w:jc w:val="left"/>
    </w:pPr>
    <w:rPr>
      <w:sz w:val="18"/>
      <w:szCs w:val="18"/>
    </w:rPr>
  </w:style>
  <w:style w:type="character" w:customStyle="1" w:styleId="a6">
    <w:name w:val="页脚 字符"/>
    <w:basedOn w:val="a0"/>
    <w:link w:val="a5"/>
    <w:uiPriority w:val="99"/>
    <w:rsid w:val="00CA01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安宁</dc:creator>
  <cp:keywords/>
  <dc:description/>
  <cp:lastModifiedBy>asus</cp:lastModifiedBy>
  <cp:revision>14</cp:revision>
  <dcterms:created xsi:type="dcterms:W3CDTF">2020-05-18T12:39:00Z</dcterms:created>
  <dcterms:modified xsi:type="dcterms:W3CDTF">2020-05-30T05:50:00Z</dcterms:modified>
</cp:coreProperties>
</file>