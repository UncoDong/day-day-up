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72B18" w14:textId="77777777" w:rsidR="00BB61A7" w:rsidRDefault="00C84F8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W</w:t>
      </w:r>
      <w:r>
        <w:rPr>
          <w:b/>
          <w:bCs/>
          <w:sz w:val="24"/>
          <w:szCs w:val="28"/>
        </w:rPr>
        <w:t>riting 1</w:t>
      </w:r>
    </w:p>
    <w:p w14:paraId="4B6D3838" w14:textId="77777777" w:rsidR="00BB61A7" w:rsidRDefault="00C84F8B">
      <w:r>
        <w:rPr>
          <w:rFonts w:hint="eastAsia"/>
        </w:rPr>
        <w:t>I</w:t>
      </w:r>
      <w:r>
        <w:t xml:space="preserve">t is common that an increasing number of parents </w:t>
      </w:r>
      <w:ins w:id="0" w:author="柳晴蔚" w:date="2020-06-24T10:16:00Z">
        <w:r>
          <w:rPr>
            <w:rFonts w:hint="eastAsia"/>
          </w:rPr>
          <w:t>是家长上还是学生上？</w:t>
        </w:r>
      </w:ins>
      <w:r>
        <w:t xml:space="preserve">begin to take English courses for their kids when they are young. In my opinion, this </w:t>
      </w:r>
      <w:ins w:id="1" w:author="柳晴蔚" w:date="2020-06-24T10:17:00Z">
        <w:r>
          <w:t xml:space="preserve">trend </w:t>
        </w:r>
      </w:ins>
      <w:del w:id="2" w:author="柳晴蔚" w:date="2020-06-24T10:17:00Z">
        <w:r>
          <w:delText xml:space="preserve">way </w:delText>
        </w:r>
      </w:del>
      <w:r>
        <w:t>overall brings advantages.\</w:t>
      </w:r>
    </w:p>
    <w:p w14:paraId="3812A9F7" w14:textId="77777777" w:rsidR="00BB61A7" w:rsidRDefault="00BB61A7"/>
    <w:p w14:paraId="3F0F389B" w14:textId="77777777" w:rsidR="00BB61A7" w:rsidRDefault="00C84F8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W</w:t>
      </w:r>
      <w:r>
        <w:rPr>
          <w:b/>
          <w:bCs/>
          <w:sz w:val="24"/>
          <w:szCs w:val="28"/>
        </w:rPr>
        <w:t>riting 2</w:t>
      </w:r>
    </w:p>
    <w:p w14:paraId="45FB5DE9" w14:textId="77777777" w:rsidR="00BB61A7" w:rsidRDefault="00C84F8B">
      <w:r>
        <w:t xml:space="preserve">There is a trend that college students can get the help </w:t>
      </w:r>
      <w:ins w:id="3" w:author="柳晴蔚" w:date="2020-06-24T10:17:00Z">
        <w:r>
          <w:t xml:space="preserve">with </w:t>
        </w:r>
      </w:ins>
      <w:del w:id="4" w:author="柳晴蔚" w:date="2020-06-24T10:17:00Z">
        <w:r>
          <w:delText xml:space="preserve">in </w:delText>
        </w:r>
      </w:del>
      <w:r>
        <w:t>tuition fee from government in many countries. From my perspectives, this is overall a negative development.</w:t>
      </w:r>
    </w:p>
    <w:p w14:paraId="574E980C" w14:textId="77777777" w:rsidR="00BB61A7" w:rsidRDefault="00BB61A7"/>
    <w:p w14:paraId="7D2BED7B" w14:textId="77777777" w:rsidR="00BB61A7" w:rsidRDefault="00C84F8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W</w:t>
      </w:r>
      <w:r>
        <w:rPr>
          <w:b/>
          <w:bCs/>
          <w:sz w:val="24"/>
          <w:szCs w:val="28"/>
        </w:rPr>
        <w:t>riting 3</w:t>
      </w:r>
    </w:p>
    <w:p w14:paraId="194281D2" w14:textId="77777777" w:rsidR="00BB61A7" w:rsidRDefault="00C84F8B">
      <w:r>
        <w:rPr>
          <w:b/>
          <w:bCs/>
        </w:rPr>
        <w:t xml:space="preserve">Advantage: </w:t>
      </w:r>
      <w:r>
        <w:rPr>
          <w:rFonts w:hint="eastAsia"/>
          <w:b/>
          <w:bCs/>
        </w:rPr>
        <w:t>提升国际化视野</w:t>
      </w:r>
      <w:r>
        <w:rPr>
          <w:rFonts w:hint="eastAsia"/>
        </w:rPr>
        <w:t xml:space="preserve"> </w:t>
      </w:r>
      <w:r>
        <w:t>widen one</w:t>
      </w:r>
      <w:proofErr w:type="gramStart"/>
      <w:r>
        <w:t>’</w:t>
      </w:r>
      <w:proofErr w:type="gramEnd"/>
      <w:r>
        <w:t xml:space="preserve">s international horizon, </w:t>
      </w:r>
      <w:r>
        <w:rPr>
          <w:rFonts w:hint="eastAsia"/>
          <w:b/>
          <w:bCs/>
        </w:rPr>
        <w:t>培养独立生活的能力</w:t>
      </w:r>
      <w:r>
        <w:rPr>
          <w:rFonts w:hint="eastAsia"/>
        </w:rPr>
        <w:t>：</w:t>
      </w:r>
      <w:r>
        <w:rPr>
          <w:rFonts w:hint="eastAsia"/>
        </w:rPr>
        <w:t>living</w:t>
      </w:r>
      <w:r>
        <w:t xml:space="preserve"> a</w:t>
      </w:r>
      <w:r>
        <w:t xml:space="preserve">long skill, </w:t>
      </w:r>
      <w:r>
        <w:rPr>
          <w:rFonts w:hint="eastAsia"/>
          <w:b/>
          <w:bCs/>
        </w:rPr>
        <w:t>接触和国内不一样的教育</w:t>
      </w:r>
      <w:r>
        <w:rPr>
          <w:rFonts w:hint="eastAsia"/>
        </w:rPr>
        <w:t xml:space="preserve"> feeling</w:t>
      </w:r>
      <w:r>
        <w:t xml:space="preserve"> </w:t>
      </w:r>
      <w:r>
        <w:rPr>
          <w:rFonts w:hint="eastAsia"/>
        </w:rPr>
        <w:t>the</w:t>
      </w:r>
      <w:r>
        <w:t xml:space="preserve"> different education from inland. </w:t>
      </w:r>
      <w:r>
        <w:rPr>
          <w:rFonts w:hint="eastAsia"/>
          <w:b/>
          <w:bCs/>
        </w:rPr>
        <w:t>交到外国朋友</w:t>
      </w:r>
      <w:r>
        <w:rPr>
          <w:rFonts w:hint="eastAsia"/>
          <w:b/>
          <w:bCs/>
        </w:rPr>
        <w:t xml:space="preserve"> </w:t>
      </w:r>
      <w:r>
        <w:t xml:space="preserve">make friends in foreign </w:t>
      </w:r>
      <w:r>
        <w:rPr>
          <w:rFonts w:hint="eastAsia"/>
          <w:b/>
          <w:bCs/>
        </w:rPr>
        <w:t>有更多机会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came</w:t>
      </w:r>
      <w:r>
        <w:t xml:space="preserve"> across more chances</w:t>
      </w:r>
    </w:p>
    <w:p w14:paraId="277B0BC4" w14:textId="77777777" w:rsidR="00BB61A7" w:rsidRDefault="00C84F8B">
      <w:pPr>
        <w:rPr>
          <w:b/>
          <w:bCs/>
        </w:rPr>
      </w:pPr>
      <w:r>
        <w:rPr>
          <w:b/>
          <w:bCs/>
        </w:rPr>
        <w:t>Disadvantage:</w:t>
      </w:r>
      <w:r>
        <w:t xml:space="preserve"> </w:t>
      </w:r>
      <w:r>
        <w:rPr>
          <w:rFonts w:hint="eastAsia"/>
          <w:b/>
          <w:bCs/>
        </w:rPr>
        <w:t>花费很多钱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cost</w:t>
      </w:r>
      <w:r>
        <w:t xml:space="preserve"> lots of money </w:t>
      </w:r>
      <w:r>
        <w:rPr>
          <w:rFonts w:hint="eastAsia"/>
          <w:b/>
          <w:bCs/>
        </w:rPr>
        <w:t>国外环境可能危险</w:t>
      </w:r>
      <w:r>
        <w:rPr>
          <w:rFonts w:hint="eastAsia"/>
          <w:b/>
          <w:bCs/>
        </w:rPr>
        <w:t xml:space="preserve"> </w:t>
      </w:r>
      <w:r>
        <w:t xml:space="preserve">maybe dangerous for students. </w:t>
      </w:r>
      <w:r>
        <w:rPr>
          <w:rFonts w:hint="eastAsia"/>
          <w:b/>
          <w:bCs/>
        </w:rPr>
        <w:t>国外教育并不适合</w:t>
      </w:r>
      <w:r>
        <w:rPr>
          <w:rFonts w:hint="eastAsia"/>
          <w:b/>
          <w:bCs/>
        </w:rPr>
        <w:t xml:space="preserve"> </w:t>
      </w:r>
      <w:r>
        <w:t>different function in education may be</w:t>
      </w:r>
      <w:r>
        <w:t xml:space="preserve"> unfit yourself </w:t>
      </w:r>
      <w:r>
        <w:rPr>
          <w:rFonts w:hint="eastAsia"/>
          <w:b/>
          <w:bCs/>
        </w:rPr>
        <w:t>国外独立生活很困难</w:t>
      </w:r>
      <w:r>
        <w:rPr>
          <w:rFonts w:hint="eastAsia"/>
        </w:rPr>
        <w:t xml:space="preserve"> </w:t>
      </w:r>
      <w:r>
        <w:t xml:space="preserve">living alone </w:t>
      </w:r>
      <w:proofErr w:type="spellStart"/>
      <w:r>
        <w:t>maybe</w:t>
      </w:r>
      <w:proofErr w:type="spellEnd"/>
      <w:r>
        <w:t xml:space="preserve"> difficult </w:t>
      </w:r>
      <w:proofErr w:type="gramStart"/>
      <w:r>
        <w:rPr>
          <w:rFonts w:hint="eastAsia"/>
          <w:b/>
          <w:bCs/>
        </w:rPr>
        <w:t>暂时想</w:t>
      </w:r>
      <w:proofErr w:type="gramEnd"/>
      <w:r>
        <w:rPr>
          <w:rFonts w:hint="eastAsia"/>
          <w:b/>
          <w:bCs/>
        </w:rPr>
        <w:t>不出来了</w:t>
      </w:r>
    </w:p>
    <w:p w14:paraId="367F13B4" w14:textId="77777777" w:rsidR="00BB61A7" w:rsidRDefault="00BB61A7"/>
    <w:p w14:paraId="4423AE64" w14:textId="77777777" w:rsidR="00BB61A7" w:rsidRDefault="00C84F8B">
      <w:r>
        <w:rPr>
          <w:rFonts w:hint="eastAsia"/>
        </w:rPr>
        <w:t>这是正文</w:t>
      </w:r>
    </w:p>
    <w:p w14:paraId="27E60F8A" w14:textId="77777777" w:rsidR="00BB61A7" w:rsidRDefault="00C84F8B">
      <w:ins w:id="5" w:author="柳晴蔚" w:date="2020-06-24T10:18:00Z">
        <w:r>
          <w:rPr>
            <w:rFonts w:hint="eastAsia"/>
          </w:rPr>
          <w:t>套句用一个就可以，不要叠加</w:t>
        </w:r>
        <w:r>
          <w:rPr>
            <w:rFonts w:hint="eastAsia"/>
          </w:rPr>
          <w:t xml:space="preserve"> </w:t>
        </w:r>
      </w:ins>
      <w:del w:id="6" w:author="柳晴蔚" w:date="2020-06-24T10:18:00Z">
        <w:r>
          <w:delText xml:space="preserve">It is prevalent </w:delText>
        </w:r>
      </w:del>
      <w:r>
        <w:t>an increasing number of students tend to go to foreign countries and have courses for all or part of their study. Personally, I think this is overall a posit</w:t>
      </w:r>
      <w:r>
        <w:t>ive development.</w:t>
      </w:r>
    </w:p>
    <w:p w14:paraId="3FEEF979" w14:textId="77777777" w:rsidR="00BB61A7" w:rsidRDefault="00BB61A7"/>
    <w:p w14:paraId="4DE576B7" w14:textId="77777777" w:rsidR="00BB61A7" w:rsidRDefault="00C84F8B">
      <w:r>
        <w:rPr>
          <w:rFonts w:hint="eastAsia"/>
        </w:rPr>
        <w:t>Stu</w:t>
      </w:r>
      <w:r>
        <w:t xml:space="preserve">dy in other </w:t>
      </w:r>
      <w:r>
        <w:rPr>
          <w:rFonts w:hint="eastAsia"/>
        </w:rPr>
        <w:t>cou</w:t>
      </w:r>
      <w:r>
        <w:t xml:space="preserve">ntries can widen </w:t>
      </w:r>
      <w:proofErr w:type="gramStart"/>
      <w:r>
        <w:t>students</w:t>
      </w:r>
      <w:proofErr w:type="gramEnd"/>
      <w:r>
        <w:t xml:space="preserve"> international horizon.</w:t>
      </w:r>
    </w:p>
    <w:p w14:paraId="77082990" w14:textId="77777777" w:rsidR="00BB61A7" w:rsidRDefault="00C84F8B">
      <w:r>
        <w:rPr>
          <w:rFonts w:hint="eastAsia"/>
        </w:rPr>
        <w:t>S</w:t>
      </w:r>
      <w:r>
        <w:t xml:space="preserve">tudents can </w:t>
      </w:r>
      <w:bookmarkStart w:id="7" w:name="OLE_LINK3"/>
      <w:bookmarkStart w:id="8" w:name="OLE_LINK4"/>
      <w:ins w:id="9" w:author="柳晴蔚" w:date="2020-06-24T10:21:00Z">
        <w:r>
          <w:t xml:space="preserve">cultivate </w:t>
        </w:r>
      </w:ins>
      <w:bookmarkEnd w:id="7"/>
      <w:bookmarkEnd w:id="8"/>
      <w:del w:id="10" w:author="柳晴蔚" w:date="2020-06-24T10:21:00Z">
        <w:r>
          <w:delText>keep</w:delText>
        </w:r>
      </w:del>
      <w:r>
        <w:t xml:space="preserve"> </w:t>
      </w:r>
      <w:bookmarkStart w:id="11" w:name="OLE_LINK5"/>
      <w:bookmarkStart w:id="12" w:name="OLE_LINK6"/>
      <w:ins w:id="13" w:author="柳晴蔚" w:date="2020-06-24T10:21:00Z">
        <w:r>
          <w:t xml:space="preserve">independence </w:t>
        </w:r>
      </w:ins>
      <w:bookmarkEnd w:id="11"/>
      <w:bookmarkEnd w:id="12"/>
      <w:del w:id="14" w:author="柳晴蔚" w:date="2020-06-24T10:21:00Z">
        <w:r>
          <w:delText>the skill of living alone</w:delText>
        </w:r>
      </w:del>
      <w:r>
        <w:t xml:space="preserve"> in foreign </w:t>
      </w:r>
      <w:ins w:id="15" w:author="柳晴蔚" w:date="2020-06-24T10:21:00Z">
        <w:r>
          <w:t>nations</w:t>
        </w:r>
      </w:ins>
      <w:r>
        <w:t>.</w:t>
      </w:r>
    </w:p>
    <w:p w14:paraId="0F2F6669" w14:textId="77777777" w:rsidR="00BB61A7" w:rsidRDefault="00C84F8B">
      <w:r>
        <w:rPr>
          <w:rFonts w:hint="eastAsia"/>
        </w:rPr>
        <w:t>S</w:t>
      </w:r>
      <w:r>
        <w:t>tudy in foreign</w:t>
      </w:r>
      <w:ins w:id="16" w:author="柳晴蔚" w:date="2020-06-24T10:18:00Z">
        <w:r>
          <w:rPr>
            <w:rFonts w:hint="eastAsia"/>
          </w:rPr>
          <w:t xml:space="preserve"> </w:t>
        </w:r>
        <w:r>
          <w:t xml:space="preserve">countries </w:t>
        </w:r>
      </w:ins>
      <w:del w:id="17" w:author="柳晴蔚" w:date="2020-06-24T10:18:00Z">
        <w:r>
          <w:delText>er</w:delText>
        </w:r>
      </w:del>
      <w:r>
        <w:t xml:space="preserve"> </w:t>
      </w:r>
      <w:del w:id="18" w:author="柳晴蔚" w:date="2020-06-24T10:18:00Z">
        <w:r>
          <w:delText>seems</w:delText>
        </w:r>
      </w:del>
      <w:r>
        <w:t xml:space="preserve"> can </w:t>
      </w:r>
      <w:ins w:id="19" w:author="柳晴蔚" w:date="2020-06-24T10:19:00Z">
        <w:r>
          <w:rPr>
            <w:rFonts w:hint="eastAsia"/>
          </w:rPr>
          <w:t>情态动词本身可以表示可能性，前面不可加其他动词</w:t>
        </w:r>
      </w:ins>
      <w:del w:id="20" w:author="柳晴蔚" w:date="2020-06-24T10:20:00Z">
        <w:r>
          <w:delText xml:space="preserve">touch </w:delText>
        </w:r>
      </w:del>
      <w:ins w:id="21" w:author="柳晴蔚" w:date="2020-06-24T10:20:00Z">
        <w:r>
          <w:rPr>
            <w:rFonts w:hint="eastAsia"/>
          </w:rPr>
          <w:t xml:space="preserve"> </w:t>
        </w:r>
        <w:r>
          <w:t xml:space="preserve">experience </w:t>
        </w:r>
      </w:ins>
      <w:r>
        <w:t>the education different from inland.</w:t>
      </w:r>
      <w:ins w:id="22" w:author="柳晴蔚" w:date="2020-06-24T10:20:00Z">
        <w:r>
          <w:t xml:space="preserve"> </w:t>
        </w:r>
      </w:ins>
      <w:ins w:id="23" w:author="柳晴蔚" w:date="2020-06-24T10:21:00Z">
        <w:r>
          <w:rPr>
            <w:rFonts w:hint="eastAsia"/>
          </w:rPr>
          <w:t>这和扩展视野重合</w:t>
        </w:r>
      </w:ins>
    </w:p>
    <w:p w14:paraId="28788F9B" w14:textId="77777777" w:rsidR="00BB61A7" w:rsidRDefault="00C84F8B">
      <w:bookmarkStart w:id="24" w:name="OLE_LINK7"/>
      <w:bookmarkStart w:id="25" w:name="OLE_LINK8"/>
      <w:r>
        <w:rPr>
          <w:rFonts w:hint="eastAsia"/>
        </w:rPr>
        <w:t>S</w:t>
      </w:r>
      <w:r>
        <w:t>tudents can make friends with foreigner.</w:t>
      </w:r>
      <w:bookmarkEnd w:id="24"/>
      <w:bookmarkEnd w:id="25"/>
      <w:r>
        <w:t xml:space="preserve">  </w:t>
      </w:r>
      <w:ins w:id="26" w:author="柳晴蔚" w:date="2020-06-24T10:20:00Z">
        <w:r>
          <w:rPr>
            <w:rFonts w:hint="eastAsia"/>
          </w:rPr>
          <w:t>交了朋友好在哪里？</w:t>
        </w:r>
      </w:ins>
    </w:p>
    <w:p w14:paraId="3429EF65" w14:textId="77777777" w:rsidR="00BB61A7" w:rsidRDefault="00C84F8B">
      <w:r>
        <w:rPr>
          <w:rFonts w:hint="eastAsia"/>
        </w:rPr>
        <w:t>S</w:t>
      </w:r>
      <w:r>
        <w:t xml:space="preserve">tudents may have more chances in foreign study. </w:t>
      </w:r>
      <w:ins w:id="27" w:author="柳晴蔚" w:date="2020-06-24T10:20:00Z">
        <w:r>
          <w:rPr>
            <w:rFonts w:hint="eastAsia"/>
          </w:rPr>
          <w:t>有这个机会好在哪里？</w:t>
        </w:r>
      </w:ins>
    </w:p>
    <w:p w14:paraId="47D1D779" w14:textId="55BED043" w:rsidR="00BB61A7" w:rsidRDefault="00BB61A7"/>
    <w:p w14:paraId="14488A23" w14:textId="3F59655D" w:rsidR="001D1ED4" w:rsidRDefault="00052F03">
      <w:pPr>
        <w:rPr>
          <w:rFonts w:hint="eastAsia"/>
        </w:rPr>
      </w:pPr>
      <w:r>
        <w:rPr>
          <w:rFonts w:hint="eastAsia"/>
        </w:rPr>
        <w:t>体验外国教育制度的好处</w:t>
      </w:r>
    </w:p>
    <w:p w14:paraId="1CC99591" w14:textId="7A2FCAD7" w:rsidR="00A4654F" w:rsidRDefault="00497C13">
      <w:r>
        <w:rPr>
          <w:rFonts w:hint="eastAsia"/>
        </w:rPr>
        <w:t>S</w:t>
      </w:r>
      <w:r>
        <w:t>tudy in foreign</w:t>
      </w:r>
      <w:r>
        <w:t xml:space="preserve"> countries can experience the education different from inland, which likely to widen </w:t>
      </w:r>
      <w:proofErr w:type="gramStart"/>
      <w:r>
        <w:t>students</w:t>
      </w:r>
      <w:proofErr w:type="gramEnd"/>
      <w:r>
        <w:t xml:space="preserve"> horizon. </w:t>
      </w:r>
    </w:p>
    <w:p w14:paraId="16858601" w14:textId="77777777" w:rsidR="00F04AF4" w:rsidRDefault="00F04AF4"/>
    <w:p w14:paraId="0B66ECF5" w14:textId="5D40D954" w:rsidR="001D1ED4" w:rsidRDefault="001D1ED4">
      <w:pPr>
        <w:rPr>
          <w:rFonts w:hint="eastAsia"/>
        </w:rPr>
      </w:pPr>
      <w:r>
        <w:rPr>
          <w:rFonts w:hint="eastAsia"/>
        </w:rPr>
        <w:t>交了朋友的好处</w:t>
      </w:r>
    </w:p>
    <w:p w14:paraId="2CE0D1EC" w14:textId="0CAB1032" w:rsidR="00A4654F" w:rsidRDefault="00A4654F">
      <w:r>
        <w:rPr>
          <w:rFonts w:hint="eastAsia"/>
        </w:rPr>
        <w:t>S</w:t>
      </w:r>
      <w:r>
        <w:t>tudents can make friends with foreigner</w:t>
      </w:r>
      <w:r>
        <w:t xml:space="preserve"> </w:t>
      </w:r>
      <w:r>
        <w:rPr>
          <w:rFonts w:hint="eastAsia"/>
        </w:rPr>
        <w:t>which</w:t>
      </w:r>
      <w:r>
        <w:t xml:space="preserve"> could cultivate </w:t>
      </w:r>
      <w:bookmarkStart w:id="28" w:name="OLE_LINK9"/>
      <w:bookmarkStart w:id="29" w:name="OLE_LINK10"/>
      <w:r>
        <w:t>sociality.</w:t>
      </w:r>
    </w:p>
    <w:p w14:paraId="19991533" w14:textId="77777777" w:rsidR="00F04AF4" w:rsidRDefault="00F04AF4"/>
    <w:p w14:paraId="3D059878" w14:textId="6F846B78" w:rsidR="001D1ED4" w:rsidRDefault="001D1ED4">
      <w:r>
        <w:rPr>
          <w:rFonts w:hint="eastAsia"/>
        </w:rPr>
        <w:t>有了更多学习机会的好处</w:t>
      </w:r>
    </w:p>
    <w:bookmarkEnd w:id="28"/>
    <w:bookmarkEnd w:id="29"/>
    <w:p w14:paraId="2F0F5039" w14:textId="219E64F9" w:rsidR="00A4654F" w:rsidRDefault="000F55C2">
      <w:pPr>
        <w:rPr>
          <w:rFonts w:hint="eastAsia"/>
        </w:rPr>
      </w:pPr>
      <w:r>
        <w:rPr>
          <w:rFonts w:hint="eastAsia"/>
        </w:rPr>
        <w:t>S</w:t>
      </w:r>
      <w:r>
        <w:t>tudents may have more chances in foreign study</w:t>
      </w:r>
      <w:r>
        <w:t>, which seems benefit to their learning abilities.</w:t>
      </w:r>
    </w:p>
    <w:sectPr w:rsidR="00A46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79822" w14:textId="77777777" w:rsidR="00C84F8B" w:rsidRDefault="00C84F8B" w:rsidP="00A4654F">
      <w:r>
        <w:separator/>
      </w:r>
    </w:p>
  </w:endnote>
  <w:endnote w:type="continuationSeparator" w:id="0">
    <w:p w14:paraId="2CE94A93" w14:textId="77777777" w:rsidR="00C84F8B" w:rsidRDefault="00C84F8B" w:rsidP="00A46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6A259" w14:textId="77777777" w:rsidR="00C84F8B" w:rsidRDefault="00C84F8B" w:rsidP="00A4654F">
      <w:r>
        <w:separator/>
      </w:r>
    </w:p>
  </w:footnote>
  <w:footnote w:type="continuationSeparator" w:id="0">
    <w:p w14:paraId="61A6C419" w14:textId="77777777" w:rsidR="00C84F8B" w:rsidRDefault="00C84F8B" w:rsidP="00A465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1A7"/>
    <w:rsid w:val="00052F03"/>
    <w:rsid w:val="000F55C2"/>
    <w:rsid w:val="001D1ED4"/>
    <w:rsid w:val="00497C13"/>
    <w:rsid w:val="00A4654F"/>
    <w:rsid w:val="00BB61A7"/>
    <w:rsid w:val="00C84F8B"/>
    <w:rsid w:val="00F0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F55CB"/>
  <w15:docId w15:val="{78C9C703-AF5A-4125-BAA7-4AA4F598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54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5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 安宁</dc:creator>
  <cp:lastModifiedBy>董 安宁</cp:lastModifiedBy>
  <cp:revision>44</cp:revision>
  <dcterms:created xsi:type="dcterms:W3CDTF">2020-06-23T12:36:00Z</dcterms:created>
  <dcterms:modified xsi:type="dcterms:W3CDTF">2020-06-26T08:15:00Z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2052-10.11.0</vt:lpwstr>
  </property>
</Properties>
</file>